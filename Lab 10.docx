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F67" w:rsidRDefault="00E95F67" w:rsidP="00E95F67">
      <w:p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10. </w:t>
      </w:r>
      <w:r w:rsidRPr="00E95F67">
        <w:rPr>
          <w:rFonts w:ascii="Times New Roman" w:hAnsi="Times New Roman"/>
          <w:b/>
          <w:sz w:val="24"/>
          <w:szCs w:val="24"/>
        </w:rPr>
        <w:t>Implement Matrix Multiplication with Hadoop Map Reduce</w:t>
      </w:r>
    </w:p>
    <w:p w:rsidR="00E95F67" w:rsidRPr="00E95F67" w:rsidRDefault="00E95F67" w:rsidP="00E95F67">
      <w:pPr>
        <w:shd w:val="clear" w:color="auto" w:fill="FFFFFF"/>
        <w:rPr>
          <w:rFonts w:ascii="Arial" w:eastAsia="Times New Roman" w:hAnsi="Arial" w:cs="Arial"/>
          <w:color w:val="2E2E2E"/>
          <w:sz w:val="21"/>
          <w:szCs w:val="21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Pr="00E95F67">
        <w:rPr>
          <w:rFonts w:ascii="Cambria" w:eastAsia="Times New Roman" w:hAnsi="Cambria" w:cs="Arial"/>
          <w:b/>
          <w:bCs/>
          <w:color w:val="2E2E2E"/>
        </w:rPr>
        <w:t xml:space="preserve">Step 1. </w:t>
      </w:r>
      <w:r>
        <w:rPr>
          <w:rFonts w:ascii="Cambria" w:eastAsia="Times New Roman" w:hAnsi="Cambria" w:cs="Arial"/>
          <w:b/>
          <w:bCs/>
          <w:color w:val="2E2E2E"/>
        </w:rPr>
        <w:t xml:space="preserve"> </w:t>
      </w:r>
      <w:r w:rsidRPr="00E95F67">
        <w:rPr>
          <w:rFonts w:ascii="Cambria" w:eastAsia="Times New Roman" w:hAnsi="Cambria" w:cs="Arial"/>
          <w:b/>
          <w:bCs/>
          <w:color w:val="2E2E2E"/>
        </w:rPr>
        <w:t>Download the hadoop jar files with these links.</w:t>
      </w:r>
    </w:p>
    <w:p w:rsidR="00E95F67" w:rsidRPr="00E95F67" w:rsidRDefault="00E95F67" w:rsidP="00E95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F67" w:rsidRPr="00E95F67" w:rsidRDefault="00E95F67" w:rsidP="00E95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E95F67">
        <w:rPr>
          <w:rFonts w:ascii="Cambria" w:eastAsia="Times New Roman" w:hAnsi="Cambria" w:cs="Arial"/>
          <w:color w:val="2E2E2E"/>
        </w:rPr>
        <w:t>Download Hadoop Common Jar files: https://goo.gl/G4MyHp</w:t>
      </w:r>
    </w:p>
    <w:p w:rsidR="00E95F67" w:rsidRPr="00E95F67" w:rsidRDefault="00E95F67" w:rsidP="00E95F67">
      <w:pPr>
        <w:spacing w:after="0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</w:rPr>
      </w:pPr>
    </w:p>
    <w:p w:rsidR="00E95F67" w:rsidRPr="00E95F67" w:rsidRDefault="00E95F67" w:rsidP="00E95F67">
      <w:pPr>
        <w:shd w:val="clear" w:color="auto" w:fill="FFFFFF"/>
        <w:spacing w:after="0" w:line="240" w:lineRule="auto"/>
        <w:rPr>
          <w:ins w:id="1" w:author="Unknown"/>
          <w:rFonts w:ascii="Arial" w:eastAsia="Times New Roman" w:hAnsi="Arial" w:cs="Arial"/>
          <w:color w:val="2E2E2E"/>
          <w:sz w:val="21"/>
          <w:szCs w:val="21"/>
        </w:rPr>
      </w:pPr>
      <w:ins w:id="2" w:author="Unknown">
        <w:r w:rsidRPr="00E95F67">
          <w:rPr>
            <w:rFonts w:ascii="Courier New" w:eastAsia="Times New Roman" w:hAnsi="Courier New" w:cs="Courier New"/>
            <w:color w:val="333333"/>
          </w:rPr>
          <w:t>$ wget https://goo.gl/G4MyHp -O hadoop-common-2.2.0.jar</w:t>
        </w:r>
      </w:ins>
    </w:p>
    <w:p w:rsidR="00E95F67" w:rsidRPr="00E95F67" w:rsidRDefault="00E95F67" w:rsidP="00E95F67">
      <w:pPr>
        <w:spacing w:after="0" w:line="240" w:lineRule="auto"/>
        <w:rPr>
          <w:ins w:id="3" w:author="Unknown"/>
          <w:rFonts w:ascii="Times New Roman" w:eastAsia="Times New Roman" w:hAnsi="Times New Roman" w:cs="Times New Roman"/>
          <w:sz w:val="24"/>
          <w:szCs w:val="24"/>
        </w:rPr>
      </w:pPr>
    </w:p>
    <w:p w:rsidR="00E95F67" w:rsidRPr="00E95F67" w:rsidRDefault="00E95F67" w:rsidP="00E95F67">
      <w:pPr>
        <w:shd w:val="clear" w:color="auto" w:fill="FFFFFF"/>
        <w:spacing w:after="0" w:line="240" w:lineRule="auto"/>
        <w:rPr>
          <w:ins w:id="4" w:author="Unknown"/>
          <w:rFonts w:ascii="Arial" w:eastAsia="Times New Roman" w:hAnsi="Arial" w:cs="Arial"/>
          <w:color w:val="2E2E2E"/>
          <w:sz w:val="21"/>
          <w:szCs w:val="21"/>
        </w:rPr>
      </w:pPr>
      <w:ins w:id="5" w:author="Unknown">
        <w:r w:rsidRPr="00E95F67">
          <w:rPr>
            <w:rFonts w:ascii="Cambria" w:eastAsia="Times New Roman" w:hAnsi="Cambria" w:cs="Arial"/>
            <w:color w:val="2E2E2E"/>
          </w:rPr>
          <w:t>Download Hadoop Mapreduce Jar File: https://goo.gl/KT8yfB</w:t>
        </w:r>
      </w:ins>
    </w:p>
    <w:p w:rsidR="00E95F67" w:rsidRPr="00E95F67" w:rsidRDefault="00E95F67" w:rsidP="00E95F67">
      <w:pPr>
        <w:spacing w:after="0" w:line="240" w:lineRule="auto"/>
        <w:rPr>
          <w:ins w:id="6" w:author="Unknown"/>
          <w:rFonts w:ascii="Times New Roman" w:eastAsia="Times New Roman" w:hAnsi="Times New Roman" w:cs="Times New Roman"/>
          <w:sz w:val="24"/>
          <w:szCs w:val="24"/>
        </w:rPr>
      </w:pPr>
    </w:p>
    <w:p w:rsidR="00E95F67" w:rsidRDefault="00E95F67" w:rsidP="00E9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</w:rPr>
      </w:pPr>
      <w:ins w:id="7" w:author="Unknown">
        <w:r w:rsidRPr="00E95F67">
          <w:rPr>
            <w:rFonts w:ascii="Courier New" w:eastAsia="Times New Roman" w:hAnsi="Courier New" w:cs="Courier New"/>
            <w:color w:val="333333"/>
          </w:rPr>
          <w:t>$ wget https://goo.gl/KT8yfB -O hadoop-mapreduce-client-core-2.7.1.jar</w:t>
        </w:r>
      </w:ins>
    </w:p>
    <w:p w:rsidR="00392244" w:rsidRPr="00E95F67" w:rsidRDefault="00392244" w:rsidP="00E95F67">
      <w:pPr>
        <w:shd w:val="clear" w:color="auto" w:fill="FFFFFF"/>
        <w:spacing w:after="0" w:line="240" w:lineRule="auto"/>
        <w:rPr>
          <w:ins w:id="8" w:author="Unknown"/>
          <w:rFonts w:ascii="Arial" w:eastAsia="Times New Roman" w:hAnsi="Arial" w:cs="Arial"/>
          <w:color w:val="2E2E2E"/>
          <w:sz w:val="21"/>
          <w:szCs w:val="21"/>
        </w:rPr>
      </w:pPr>
    </w:p>
    <w:p w:rsidR="00E95F67" w:rsidRPr="00E95F67" w:rsidRDefault="00E95F67" w:rsidP="00E95F67">
      <w:p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ins w:id="9" w:author="Unknown">
        <w:r w:rsidRPr="00E95F67">
          <w:rPr>
            <w:rFonts w:ascii="Arial" w:eastAsia="Times New Roman" w:hAnsi="Arial" w:cs="Arial"/>
            <w:color w:val="2E2E2E"/>
            <w:sz w:val="21"/>
            <w:szCs w:val="21"/>
            <w:shd w:val="clear" w:color="auto" w:fill="FFFFFF"/>
          </w:rPr>
          <w:br/>
        </w:r>
      </w:ins>
    </w:p>
    <w:p w:rsidR="00E95F67" w:rsidRDefault="00392244" w:rsidP="00E95F67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color w:val="2E2E2E"/>
        </w:rPr>
      </w:pPr>
      <w:r w:rsidRPr="00392244">
        <w:rPr>
          <w:rFonts w:ascii="Cambria" w:eastAsia="Times New Roman" w:hAnsi="Cambria" w:cs="Arial"/>
          <w:b/>
          <w:bCs/>
          <w:color w:val="2E2E2E"/>
        </w:rPr>
        <w:t>Step 2. Creating Mapper file for Matrix Multiplication.</w:t>
      </w:r>
    </w:p>
    <w:p w:rsidR="00E95F67" w:rsidRDefault="00E95F67" w:rsidP="00E95F67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color w:val="2E2E2E"/>
        </w:rPr>
      </w:pPr>
    </w:p>
    <w:p w:rsidR="00392244" w:rsidRPr="00392244" w:rsidRDefault="00392244" w:rsidP="003922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392244">
        <w:rPr>
          <w:rFonts w:ascii="Courier New" w:eastAsia="Times New Roman" w:hAnsi="Courier New" w:cs="Courier New"/>
          <w:color w:val="8000FF"/>
          <w:sz w:val="18"/>
          <w:szCs w:val="18"/>
        </w:rPr>
        <w:t>package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www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ehadoopinfo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com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</w:r>
      <w:r w:rsidRPr="0039224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org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apache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hadoop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conf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.*;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</w:r>
      <w:r w:rsidRPr="0039224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org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apache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hadoop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io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LongWritable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</w:r>
      <w:r w:rsidRPr="0039224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org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apache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hadoop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io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Text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</w:r>
      <w:r w:rsidRPr="0039224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org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apache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hadoop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mapreduce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Mapper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</w:r>
      <w:r w:rsidRPr="0039224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java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io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IOException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</w:r>
      <w:r w:rsidRPr="00392244">
        <w:rPr>
          <w:rFonts w:ascii="Courier New" w:eastAsia="Times New Roman" w:hAnsi="Courier New" w:cs="Courier New"/>
          <w:color w:val="8000FF"/>
          <w:sz w:val="18"/>
          <w:szCs w:val="18"/>
        </w:rPr>
        <w:t>public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392244">
        <w:rPr>
          <w:rFonts w:ascii="Courier New" w:eastAsia="Times New Roman" w:hAnsi="Courier New" w:cs="Courier New"/>
          <w:color w:val="8000FF"/>
          <w:sz w:val="18"/>
          <w:szCs w:val="18"/>
        </w:rPr>
        <w:t>class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Map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> </w:t>
      </w:r>
      <w:r w:rsidRPr="0039224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extends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org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apache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hadoop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mapreduce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Mapper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LongWritable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Text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Text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Text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&gt;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@Override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</w:t>
      </w:r>
      <w:r w:rsidRPr="00392244">
        <w:rPr>
          <w:rFonts w:ascii="Courier New" w:eastAsia="Times New Roman" w:hAnsi="Courier New" w:cs="Courier New"/>
          <w:color w:val="8000FF"/>
          <w:sz w:val="18"/>
          <w:szCs w:val="18"/>
        </w:rPr>
        <w:t>public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392244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map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LongWritable key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Text value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Context context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        </w:t>
      </w:r>
      <w:r w:rsidRPr="0039224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throws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IOException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InterruptedException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 xml:space="preserve">               Configuration conf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context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getConfiguration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</w:t>
      </w:r>
      <w:r w:rsidRPr="00392244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m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Integer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parseInt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conf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get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"m"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</w:t>
      </w:r>
      <w:r w:rsidRPr="00392244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p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Integer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parseInt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conf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get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"p"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 xml:space="preserve">               String line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value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toString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</w:t>
      </w:r>
      <w:r w:rsidRPr="00392244">
        <w:rPr>
          <w:rFonts w:ascii="Courier New" w:eastAsia="Times New Roman" w:hAnsi="Courier New" w:cs="Courier New"/>
          <w:color w:val="008000"/>
          <w:sz w:val="18"/>
          <w:szCs w:val="18"/>
        </w:rPr>
        <w:t>// (M, i, j, Mij);</w:t>
      </w:r>
      <w:r w:rsidRPr="00392244">
        <w:rPr>
          <w:rFonts w:ascii="Courier New" w:eastAsia="Times New Roman" w:hAnsi="Courier New" w:cs="Courier New"/>
          <w:color w:val="008000"/>
          <w:sz w:val="18"/>
          <w:szCs w:val="18"/>
        </w:rPr>
        <w:br/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               String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[]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indicesAndValue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line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split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","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 xml:space="preserve">               Text outputKey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39224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Text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 xml:space="preserve">               Text outputValue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39224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Text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</w:t>
      </w:r>
      <w:r w:rsidRPr="0039224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indicesAndValue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392244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equals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"M"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        </w:t>
      </w:r>
      <w:r w:rsidRPr="0039224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92244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k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392244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k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p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k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++)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                outputKey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set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indicesAndValue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392244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","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k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                </w:t>
      </w:r>
      <w:r w:rsidRPr="00392244">
        <w:rPr>
          <w:rFonts w:ascii="Courier New" w:eastAsia="Times New Roman" w:hAnsi="Courier New" w:cs="Courier New"/>
          <w:color w:val="008000"/>
          <w:sz w:val="18"/>
          <w:szCs w:val="18"/>
        </w:rPr>
        <w:t>// outputKey.set(i,k);</w:t>
      </w:r>
      <w:r w:rsidRPr="00392244">
        <w:rPr>
          <w:rFonts w:ascii="Courier New" w:eastAsia="Times New Roman" w:hAnsi="Courier New" w:cs="Courier New"/>
          <w:color w:val="008000"/>
          <w:sz w:val="18"/>
          <w:szCs w:val="18"/>
        </w:rPr>
        <w:br/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                               outputValue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set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indicesAndValue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392244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","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indicesAndValue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392244">
        <w:rPr>
          <w:rFonts w:ascii="Courier New" w:eastAsia="Times New Roman" w:hAnsi="Courier New" w:cs="Courier New"/>
          <w:color w:val="FF8000"/>
          <w:sz w:val="18"/>
          <w:szCs w:val="18"/>
        </w:rPr>
        <w:t>2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                                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","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indicesAndValue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392244">
        <w:rPr>
          <w:rFonts w:ascii="Courier New" w:eastAsia="Times New Roman" w:hAnsi="Courier New" w:cs="Courier New"/>
          <w:color w:val="FF8000"/>
          <w:sz w:val="18"/>
          <w:szCs w:val="18"/>
        </w:rPr>
        <w:t>3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]);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                </w:t>
      </w:r>
      <w:r w:rsidRPr="00392244">
        <w:rPr>
          <w:rFonts w:ascii="Courier New" w:eastAsia="Times New Roman" w:hAnsi="Courier New" w:cs="Courier New"/>
          <w:color w:val="008000"/>
          <w:sz w:val="18"/>
          <w:szCs w:val="18"/>
        </w:rPr>
        <w:t>// outputValue.set(M,j,Mij);</w:t>
      </w:r>
      <w:r w:rsidRPr="00392244">
        <w:rPr>
          <w:rFonts w:ascii="Courier New" w:eastAsia="Times New Roman" w:hAnsi="Courier New" w:cs="Courier New"/>
          <w:color w:val="008000"/>
          <w:sz w:val="18"/>
          <w:szCs w:val="18"/>
        </w:rPr>
        <w:br/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                               context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write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outputKey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outputValue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        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39224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        </w:t>
      </w:r>
      <w:r w:rsidRPr="00392244">
        <w:rPr>
          <w:rFonts w:ascii="Courier New" w:eastAsia="Times New Roman" w:hAnsi="Courier New" w:cs="Courier New"/>
          <w:color w:val="008000"/>
          <w:sz w:val="18"/>
          <w:szCs w:val="18"/>
        </w:rPr>
        <w:t>// (N, j, k, Njk);</w:t>
      </w:r>
      <w:r w:rsidRPr="00392244">
        <w:rPr>
          <w:rFonts w:ascii="Courier New" w:eastAsia="Times New Roman" w:hAnsi="Courier New" w:cs="Courier New"/>
          <w:color w:val="008000"/>
          <w:sz w:val="18"/>
          <w:szCs w:val="18"/>
        </w:rPr>
        <w:br/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                       </w:t>
      </w:r>
      <w:r w:rsidRPr="0039224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92244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i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392244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i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m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i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++)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                outputKey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set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i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","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indicesAndValue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392244">
        <w:rPr>
          <w:rFonts w:ascii="Courier New" w:eastAsia="Times New Roman" w:hAnsi="Courier New" w:cs="Courier New"/>
          <w:color w:val="FF8000"/>
          <w:sz w:val="18"/>
          <w:szCs w:val="18"/>
        </w:rPr>
        <w:t>2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]);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                outputValue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set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"N,"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indicesAndValue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392244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","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                                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indicesAndValue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392244">
        <w:rPr>
          <w:rFonts w:ascii="Courier New" w:eastAsia="Times New Roman" w:hAnsi="Courier New" w:cs="Courier New"/>
          <w:color w:val="FF8000"/>
          <w:sz w:val="18"/>
          <w:szCs w:val="18"/>
        </w:rPr>
        <w:t>3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]);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lastRenderedPageBreak/>
        <w:t>                               context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write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>outputKey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outputValue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        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</w:t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392244">
        <w:rPr>
          <w:rFonts w:ascii="Courier New" w:eastAsia="Times New Roman" w:hAnsi="Courier New" w:cs="Courier New"/>
          <w:color w:val="2E2E2E"/>
          <w:sz w:val="18"/>
          <w:szCs w:val="18"/>
        </w:rPr>
        <w:br/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392244">
        <w:rPr>
          <w:rFonts w:ascii="Arial" w:eastAsia="Times New Roman" w:hAnsi="Arial" w:cs="Arial"/>
          <w:color w:val="2E2E2E"/>
          <w:sz w:val="21"/>
          <w:szCs w:val="21"/>
        </w:rPr>
        <w:br/>
      </w:r>
      <w:r w:rsidRPr="003922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program ends here</w:t>
      </w:r>
    </w:p>
    <w:p w:rsidR="00392244" w:rsidRDefault="00392244" w:rsidP="00392244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color w:val="2E2E2E"/>
        </w:rPr>
      </w:pPr>
      <w:ins w:id="10" w:author="Unknown">
        <w:r w:rsidRPr="00392244">
          <w:rPr>
            <w:rFonts w:ascii="Arial" w:eastAsia="Times New Roman" w:hAnsi="Arial" w:cs="Arial"/>
            <w:color w:val="2E2E2E"/>
            <w:sz w:val="21"/>
            <w:szCs w:val="21"/>
            <w:shd w:val="clear" w:color="auto" w:fill="FFFFFF"/>
          </w:rPr>
          <w:br/>
        </w:r>
      </w:ins>
    </w:p>
    <w:p w:rsidR="0019485D" w:rsidRDefault="0019485D" w:rsidP="00392244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color w:val="2E2E2E"/>
        </w:rPr>
      </w:pPr>
    </w:p>
    <w:p w:rsidR="0019485D" w:rsidRPr="0019485D" w:rsidRDefault="0019485D" w:rsidP="00194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9485D">
        <w:rPr>
          <w:rFonts w:ascii="Cambria" w:eastAsia="Times New Roman" w:hAnsi="Cambria" w:cs="Arial"/>
          <w:b/>
          <w:bCs/>
          <w:color w:val="2E2E2E"/>
        </w:rPr>
        <w:t>Step 3. Creating Reducer.java file for Matrix Multiplication.</w:t>
      </w:r>
    </w:p>
    <w:p w:rsidR="0019485D" w:rsidRDefault="0019485D" w:rsidP="0019485D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color w:val="2E2E2E"/>
        </w:rPr>
      </w:pPr>
      <w:ins w:id="11" w:author="Unknown">
        <w:r w:rsidRPr="0019485D">
          <w:rPr>
            <w:rFonts w:ascii="Arial" w:eastAsia="Times New Roman" w:hAnsi="Arial" w:cs="Arial"/>
            <w:color w:val="2E2E2E"/>
            <w:sz w:val="21"/>
            <w:szCs w:val="21"/>
            <w:shd w:val="clear" w:color="auto" w:fill="FFFFFF"/>
          </w:rPr>
          <w:br/>
        </w:r>
      </w:ins>
    </w:p>
    <w:p w:rsidR="0019485D" w:rsidRDefault="0019485D" w:rsidP="0019485D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color w:val="2E2E2E"/>
        </w:rPr>
      </w:pPr>
    </w:p>
    <w:p w:rsidR="0019485D" w:rsidRPr="0019485D" w:rsidRDefault="0019485D" w:rsidP="00194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9485D">
        <w:rPr>
          <w:rFonts w:ascii="Courier New" w:eastAsia="Times New Roman" w:hAnsi="Courier New" w:cs="Courier New"/>
          <w:color w:val="8000FF"/>
          <w:sz w:val="18"/>
          <w:szCs w:val="18"/>
        </w:rPr>
        <w:t>package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www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ehadoopinfo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com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</w:r>
      <w:r w:rsidRPr="0019485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org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apache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hadoop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io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Text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</w:r>
      <w:r w:rsidRPr="0019485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org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apache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hadoop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mapreduce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Reducer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</w:r>
      <w:r w:rsidRPr="0019485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java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io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IOException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</w:r>
      <w:r w:rsidRPr="0019485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java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util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HashMap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</w:r>
      <w:r w:rsidRPr="0019485D">
        <w:rPr>
          <w:rFonts w:ascii="Courier New" w:eastAsia="Times New Roman" w:hAnsi="Courier New" w:cs="Courier New"/>
          <w:color w:val="8000FF"/>
          <w:sz w:val="18"/>
          <w:szCs w:val="18"/>
        </w:rPr>
        <w:t>public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color w:val="8000FF"/>
          <w:sz w:val="18"/>
          <w:szCs w:val="18"/>
        </w:rPr>
        <w:t>class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Reduce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</w:t>
      </w:r>
      <w:r w:rsidRPr="0019485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extends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org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apache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hadoop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mapreduce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Reducer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Text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Text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Text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Text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&gt;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@Override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</w:t>
      </w:r>
      <w:r w:rsidRPr="0019485D">
        <w:rPr>
          <w:rFonts w:ascii="Courier New" w:eastAsia="Times New Roman" w:hAnsi="Courier New" w:cs="Courier New"/>
          <w:color w:val="8000FF"/>
          <w:sz w:val="18"/>
          <w:szCs w:val="18"/>
        </w:rPr>
        <w:t>public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reduce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Text key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Iterable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Text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&gt;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values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Context context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        </w:t>
      </w:r>
      <w:r w:rsidRPr="0019485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throws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IOException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InterruptedException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String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[]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value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</w:t>
      </w:r>
      <w:r w:rsidRPr="0019485D">
        <w:rPr>
          <w:rFonts w:ascii="Courier New" w:eastAsia="Times New Roman" w:hAnsi="Courier New" w:cs="Courier New"/>
          <w:color w:val="008000"/>
          <w:sz w:val="18"/>
          <w:szCs w:val="18"/>
        </w:rPr>
        <w:t>//key=(i,k),</w:t>
      </w:r>
      <w:r w:rsidRPr="0019485D">
        <w:rPr>
          <w:rFonts w:ascii="Courier New" w:eastAsia="Times New Roman" w:hAnsi="Courier New" w:cs="Courier New"/>
          <w:color w:val="008000"/>
          <w:sz w:val="18"/>
          <w:szCs w:val="18"/>
        </w:rPr>
        <w:br/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               </w:t>
      </w:r>
      <w:r w:rsidRPr="0019485D">
        <w:rPr>
          <w:rFonts w:ascii="Courier New" w:eastAsia="Times New Roman" w:hAnsi="Courier New" w:cs="Courier New"/>
          <w:color w:val="008000"/>
          <w:sz w:val="18"/>
          <w:szCs w:val="18"/>
        </w:rPr>
        <w:t>//Values = [(M/N,j,V/W),..]</w:t>
      </w:r>
      <w:r w:rsidRPr="0019485D">
        <w:rPr>
          <w:rFonts w:ascii="Courier New" w:eastAsia="Times New Roman" w:hAnsi="Courier New" w:cs="Courier New"/>
          <w:color w:val="008000"/>
          <w:sz w:val="18"/>
          <w:szCs w:val="18"/>
        </w:rPr>
        <w:br/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               HashMap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Integer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Float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&gt;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hashA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HashMap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Integer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Float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&gt;();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HashMap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Integer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Float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&gt;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hashB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HashMap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Integer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Float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&gt;();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</w:t>
      </w:r>
      <w:r w:rsidRPr="0019485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Text val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values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 xml:space="preserve">                       value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val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toString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split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","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        </w:t>
      </w:r>
      <w:r w:rsidRPr="0019485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value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19485D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equals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"M"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                hashA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put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Integer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parseInt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value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19485D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]),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Float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parseFloat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value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19485D">
        <w:rPr>
          <w:rFonts w:ascii="Courier New" w:eastAsia="Times New Roman" w:hAnsi="Courier New" w:cs="Courier New"/>
          <w:color w:val="FF8000"/>
          <w:sz w:val="18"/>
          <w:szCs w:val="18"/>
        </w:rPr>
        <w:t>2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]));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        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                hashB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put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Integer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parseInt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value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19485D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]),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Float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parseFloat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value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19485D">
        <w:rPr>
          <w:rFonts w:ascii="Courier New" w:eastAsia="Times New Roman" w:hAnsi="Courier New" w:cs="Courier New"/>
          <w:color w:val="FF8000"/>
          <w:sz w:val="18"/>
          <w:szCs w:val="18"/>
        </w:rPr>
        <w:t>2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]));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        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</w:t>
      </w:r>
      <w:r w:rsidRPr="0019485D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n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Integer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parseInt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context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getConfiguration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get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"n"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</w:t>
      </w:r>
      <w:r w:rsidRPr="0019485D">
        <w:rPr>
          <w:rFonts w:ascii="Courier New" w:eastAsia="Times New Roman" w:hAnsi="Courier New" w:cs="Courier New"/>
          <w:color w:val="8000FF"/>
          <w:sz w:val="18"/>
          <w:szCs w:val="18"/>
        </w:rPr>
        <w:t>float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result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color w:val="FF8000"/>
          <w:sz w:val="18"/>
          <w:szCs w:val="18"/>
        </w:rPr>
        <w:t>0.0f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</w:t>
      </w:r>
      <w:r w:rsidRPr="0019485D">
        <w:rPr>
          <w:rFonts w:ascii="Courier New" w:eastAsia="Times New Roman" w:hAnsi="Courier New" w:cs="Courier New"/>
          <w:color w:val="8000FF"/>
          <w:sz w:val="18"/>
          <w:szCs w:val="18"/>
        </w:rPr>
        <w:t>float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m_ij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</w:t>
      </w:r>
      <w:r w:rsidRPr="0019485D">
        <w:rPr>
          <w:rFonts w:ascii="Courier New" w:eastAsia="Times New Roman" w:hAnsi="Courier New" w:cs="Courier New"/>
          <w:color w:val="8000FF"/>
          <w:sz w:val="18"/>
          <w:szCs w:val="18"/>
        </w:rPr>
        <w:t>float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n_jk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</w:t>
      </w:r>
      <w:r w:rsidRPr="0019485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19485D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j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j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n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j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++)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 xml:space="preserve">                       m_ij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hashA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containsKey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j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?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hashA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get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j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color w:val="FF8000"/>
          <w:sz w:val="18"/>
          <w:szCs w:val="18"/>
        </w:rPr>
        <w:t>0.0f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 xml:space="preserve">                       n_jk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hashB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containsKey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j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?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hashB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get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j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color w:val="FF8000"/>
          <w:sz w:val="18"/>
          <w:szCs w:val="18"/>
        </w:rPr>
        <w:t>0.0f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 xml:space="preserve">                       result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+=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m_ij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*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n_jk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</w:t>
      </w:r>
      <w:r w:rsidRPr="0019485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result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!=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color w:val="FF8000"/>
          <w:sz w:val="18"/>
          <w:szCs w:val="18"/>
        </w:rPr>
        <w:t>0.0f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        context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write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19485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null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                        </w:t>
      </w:r>
      <w:r w:rsidRPr="0019485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Text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key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toString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"," 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 xml:space="preserve"> Float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toString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t>result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)));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        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  <w:t>       </w:t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19485D">
        <w:rPr>
          <w:rFonts w:ascii="Courier New" w:eastAsia="Times New Roman" w:hAnsi="Courier New" w:cs="Courier New"/>
          <w:color w:val="2E2E2E"/>
          <w:sz w:val="18"/>
          <w:szCs w:val="18"/>
        </w:rPr>
        <w:br/>
      </w:r>
      <w:r w:rsidRPr="001948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:rsidR="0019485D" w:rsidRDefault="0019485D" w:rsidP="0019485D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color w:val="2E2E2E"/>
        </w:rPr>
      </w:pPr>
      <w:r w:rsidRPr="0019485D">
        <w:rPr>
          <w:rFonts w:ascii="Arial" w:eastAsia="Times New Roman" w:hAnsi="Arial" w:cs="Arial"/>
          <w:color w:val="2E2E2E"/>
          <w:sz w:val="21"/>
          <w:szCs w:val="21"/>
          <w:shd w:val="clear" w:color="auto" w:fill="FFFFFF"/>
        </w:rPr>
        <w:br/>
      </w:r>
    </w:p>
    <w:p w:rsidR="0019485D" w:rsidRDefault="0019485D" w:rsidP="0019485D">
      <w:pPr>
        <w:shd w:val="clear" w:color="auto" w:fill="FFFFFF"/>
        <w:spacing w:after="0" w:line="240" w:lineRule="auto"/>
        <w:rPr>
          <w:rFonts w:ascii="Cambria" w:hAnsi="Cambria"/>
          <w:b/>
          <w:bCs/>
          <w:color w:val="2E2E2E"/>
          <w:shd w:val="clear" w:color="auto" w:fill="FFFFFF"/>
        </w:rPr>
      </w:pPr>
    </w:p>
    <w:p w:rsidR="0019485D" w:rsidRDefault="0019485D" w:rsidP="0019485D">
      <w:pPr>
        <w:shd w:val="clear" w:color="auto" w:fill="FFFFFF"/>
        <w:spacing w:after="0" w:line="240" w:lineRule="auto"/>
        <w:rPr>
          <w:rFonts w:ascii="Cambria" w:hAnsi="Cambria"/>
          <w:b/>
          <w:bCs/>
          <w:color w:val="2E2E2E"/>
          <w:shd w:val="clear" w:color="auto" w:fill="FFFFFF"/>
        </w:rPr>
      </w:pPr>
      <w:r>
        <w:rPr>
          <w:rFonts w:ascii="Cambria" w:hAnsi="Cambria"/>
          <w:b/>
          <w:bCs/>
          <w:color w:val="2E2E2E"/>
          <w:shd w:val="clear" w:color="auto" w:fill="FFFFFF"/>
        </w:rPr>
        <w:lastRenderedPageBreak/>
        <w:t>Step 4. Creating MatrixMultiply.java file for</w:t>
      </w:r>
    </w:p>
    <w:p w:rsidR="0019485D" w:rsidRDefault="0019485D" w:rsidP="0019485D">
      <w:pPr>
        <w:shd w:val="clear" w:color="auto" w:fill="FFFFFF"/>
        <w:spacing w:after="0" w:line="240" w:lineRule="auto"/>
        <w:rPr>
          <w:rFonts w:ascii="Cambria" w:hAnsi="Cambria"/>
          <w:b/>
          <w:bCs/>
          <w:color w:val="2E2E2E"/>
          <w:shd w:val="clear" w:color="auto" w:fill="FFFFFF"/>
        </w:rPr>
      </w:pPr>
    </w:p>
    <w:p w:rsidR="0019485D" w:rsidRDefault="0019485D" w:rsidP="0019485D">
      <w:pPr>
        <w:shd w:val="clear" w:color="auto" w:fill="FFFFFF"/>
        <w:spacing w:after="0" w:line="240" w:lineRule="auto"/>
        <w:rPr>
          <w:rFonts w:ascii="Cambria" w:hAnsi="Cambria"/>
          <w:b/>
          <w:bCs/>
          <w:color w:val="2E2E2E"/>
          <w:shd w:val="clear" w:color="auto" w:fill="FFFFFF"/>
        </w:rPr>
      </w:pPr>
      <w:r>
        <w:rPr>
          <w:rFonts w:ascii="Courier New" w:hAnsi="Courier New" w:cs="Courier New"/>
          <w:color w:val="8000FF"/>
          <w:sz w:val="18"/>
          <w:szCs w:val="18"/>
          <w:shd w:val="clear" w:color="auto" w:fill="FFFFFF"/>
        </w:rPr>
        <w:t>package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www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ehadoopinfo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com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;</w:t>
      </w:r>
    </w:p>
    <w:p w:rsidR="0019485D" w:rsidRDefault="0019485D" w:rsidP="0019485D">
      <w:pPr>
        <w:shd w:val="clear" w:color="auto" w:fill="FFFFFF"/>
        <w:spacing w:after="0" w:line="240" w:lineRule="auto"/>
        <w:rPr>
          <w:rFonts w:ascii="Cambria" w:hAnsi="Cambria"/>
          <w:b/>
          <w:bCs/>
          <w:color w:val="2E2E2E"/>
          <w:shd w:val="clear" w:color="auto" w:fill="FFFFFF"/>
        </w:rPr>
      </w:pP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FFFFF"/>
        </w:rPr>
        <w:t>import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org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apache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hadoop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conf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.*;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FFFFF"/>
        </w:rPr>
        <w:t>import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org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apache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hadoop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fs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Path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FFFFF"/>
        </w:rPr>
        <w:t>import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org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apache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hadoop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io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.*;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FFFFF"/>
        </w:rPr>
        <w:t>import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org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apache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hadoop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mapreduce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.*;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FFFFF"/>
        </w:rPr>
        <w:t>import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org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apache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hadoop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mapreduce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lib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input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FileInputFormat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FFFFF"/>
        </w:rPr>
        <w:t>import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org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apache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hadoop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mapreduce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lib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input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TextInputFormat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FFFFF"/>
        </w:rPr>
        <w:t>import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org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apache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hadoop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mapreduce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lib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output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FileOutputFormat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FFFFF"/>
        </w:rPr>
        <w:t>import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org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apache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hadoop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mapreduce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lib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output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TextOutputFormat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8000FF"/>
          <w:sz w:val="18"/>
          <w:szCs w:val="18"/>
          <w:shd w:val="clear" w:color="auto" w:fill="FFFFFF"/>
        </w:rPr>
        <w:t>public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FF"/>
          <w:sz w:val="18"/>
          <w:szCs w:val="18"/>
          <w:shd w:val="clear" w:color="auto" w:fill="FFFFFF"/>
        </w:rPr>
        <w:t>class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MatrixMultiply 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  <w:t>   </w:t>
      </w:r>
      <w:r>
        <w:rPr>
          <w:rFonts w:ascii="Courier New" w:hAnsi="Courier New" w:cs="Courier New"/>
          <w:color w:val="8000FF"/>
          <w:sz w:val="18"/>
          <w:szCs w:val="18"/>
          <w:shd w:val="clear" w:color="auto" w:fill="FFFFFF"/>
        </w:rPr>
        <w:t>public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FF"/>
          <w:sz w:val="18"/>
          <w:szCs w:val="18"/>
          <w:shd w:val="clear" w:color="auto" w:fill="FFFFFF"/>
        </w:rPr>
        <w:t>static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FF"/>
          <w:sz w:val="18"/>
          <w:szCs w:val="18"/>
          <w:shd w:val="clear" w:color="auto" w:fill="FFFFFF"/>
        </w:rPr>
        <w:t>void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main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String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[]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args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)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FFFFF"/>
        </w:rPr>
        <w:t>throws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Exception 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  <w:t>       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FFFFF"/>
        </w:rPr>
        <w:t>if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args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length 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!=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8000"/>
          <w:sz w:val="18"/>
          <w:szCs w:val="18"/>
          <w:shd w:val="clear" w:color="auto" w:fill="FFFFFF"/>
        </w:rPr>
        <w:t>2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)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  <w:t>           System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err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println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"Usage: MatrixMultiply &lt;in_dir&gt; &lt;out_dir&gt;"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  <w:t>           System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exit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FF8000"/>
          <w:sz w:val="18"/>
          <w:szCs w:val="18"/>
          <w:shd w:val="clear" w:color="auto" w:fill="FFFFFF"/>
        </w:rPr>
        <w:t>2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  <w:t>       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}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  <w:t xml:space="preserve">       Configuration conf 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FFFFF"/>
        </w:rPr>
        <w:t>new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Configuration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();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  <w:t>       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// M is an m-by-n matrix; N is an n-by-p matrix.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       conf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set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"m"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"1000"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  <w:t>       conf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set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"n"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"100"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  <w:t>       conf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set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"p"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"1000"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  <w:t>       @SuppressWarnings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"deprecation"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)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  <w:t xml:space="preserve">               Job job 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FFFFF"/>
        </w:rPr>
        <w:t>new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Job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conf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"MatrixMultiply"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  <w:t>       job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setJarByClass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MatrixMultiply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8000FF"/>
          <w:sz w:val="18"/>
          <w:szCs w:val="18"/>
          <w:shd w:val="clear" w:color="auto" w:fill="FFFFFF"/>
        </w:rPr>
        <w:t>class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  <w:t>       job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setOutputKeyClass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Text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8000FF"/>
          <w:sz w:val="18"/>
          <w:szCs w:val="18"/>
          <w:shd w:val="clear" w:color="auto" w:fill="FFFFFF"/>
        </w:rPr>
        <w:t>class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  <w:t>       job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setOutputValueClass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Text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8000FF"/>
          <w:sz w:val="18"/>
          <w:szCs w:val="18"/>
          <w:shd w:val="clear" w:color="auto" w:fill="FFFFFF"/>
        </w:rPr>
        <w:t>class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  <w:t>       job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setMapperClass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Map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8000FF"/>
          <w:sz w:val="18"/>
          <w:szCs w:val="18"/>
          <w:shd w:val="clear" w:color="auto" w:fill="FFFFFF"/>
        </w:rPr>
        <w:t>class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  <w:t>       job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setReducerClass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Reduce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8000FF"/>
          <w:sz w:val="18"/>
          <w:szCs w:val="18"/>
          <w:shd w:val="clear" w:color="auto" w:fill="FFFFFF"/>
        </w:rPr>
        <w:t>class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  <w:t>       job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setInputFormatClass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TextInputFormat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8000FF"/>
          <w:sz w:val="18"/>
          <w:szCs w:val="18"/>
          <w:shd w:val="clear" w:color="auto" w:fill="FFFFFF"/>
        </w:rPr>
        <w:t>class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  <w:t>       job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setOutputFormatClass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TextOutputFormat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8000FF"/>
          <w:sz w:val="18"/>
          <w:szCs w:val="18"/>
          <w:shd w:val="clear" w:color="auto" w:fill="FFFFFF"/>
        </w:rPr>
        <w:t>class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  <w:t>       FileInputFormat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addInputPath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job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FFFFF"/>
        </w:rPr>
        <w:t>new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Path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args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[</w:t>
      </w:r>
      <w:r>
        <w:rPr>
          <w:rFonts w:ascii="Courier New" w:hAnsi="Courier New" w:cs="Courier New"/>
          <w:color w:val="FF800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]));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  <w:t>       FileOutputFormat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setOutputPath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job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FFFFF"/>
        </w:rPr>
        <w:t>new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 xml:space="preserve"> Path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args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[</w:t>
      </w:r>
      <w:r>
        <w:rPr>
          <w:rFonts w:ascii="Courier New" w:hAnsi="Courier New" w:cs="Courier New"/>
          <w:color w:val="FF800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]));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  <w:t>       job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t>waitForCompletion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FFFFF"/>
        </w:rPr>
        <w:t>true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  <w:t>   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}</w:t>
      </w:r>
      <w:r>
        <w:rPr>
          <w:rFonts w:ascii="Courier New" w:hAnsi="Courier New" w:cs="Courier New"/>
          <w:color w:val="2E2E2E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}</w:t>
      </w:r>
    </w:p>
    <w:p w:rsidR="0019485D" w:rsidRDefault="0019485D" w:rsidP="0019485D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color w:val="2E2E2E"/>
        </w:rPr>
      </w:pPr>
    </w:p>
    <w:p w:rsidR="0019485D" w:rsidRDefault="0019485D" w:rsidP="0019485D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color w:val="2E2E2E"/>
        </w:rPr>
      </w:pPr>
    </w:p>
    <w:p w:rsidR="0019485D" w:rsidRPr="0019485D" w:rsidRDefault="0019485D" w:rsidP="00194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>
        <w:rPr>
          <w:rFonts w:ascii="Cambria" w:eastAsia="Times New Roman" w:hAnsi="Cambria" w:cs="Arial"/>
          <w:b/>
          <w:bCs/>
          <w:color w:val="2E2E2E"/>
        </w:rPr>
        <w:t>Step 5</w:t>
      </w:r>
      <w:r w:rsidRPr="0019485D">
        <w:rPr>
          <w:rFonts w:ascii="Cambria" w:eastAsia="Times New Roman" w:hAnsi="Cambria" w:cs="Arial"/>
          <w:b/>
          <w:bCs/>
          <w:color w:val="2E2E2E"/>
        </w:rPr>
        <w:t>. Uploading the M, N file which contains the matrix multiplication data to HDFS.</w:t>
      </w:r>
    </w:p>
    <w:p w:rsidR="0019485D" w:rsidRDefault="0019485D" w:rsidP="001948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19485D" w:rsidRPr="0019485D" w:rsidRDefault="0019485D" w:rsidP="00194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9485D">
        <w:rPr>
          <w:rFonts w:ascii="Courier New" w:eastAsia="Times New Roman" w:hAnsi="Courier New" w:cs="Courier New"/>
          <w:color w:val="0000FF"/>
          <w:sz w:val="20"/>
          <w:szCs w:val="20"/>
        </w:rPr>
        <w:t>$ cat M</w:t>
      </w:r>
    </w:p>
    <w:p w:rsidR="0019485D" w:rsidRPr="0019485D" w:rsidRDefault="0019485D" w:rsidP="00194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9485D">
        <w:rPr>
          <w:rFonts w:ascii="Courier New" w:eastAsia="Times New Roman" w:hAnsi="Courier New" w:cs="Courier New"/>
          <w:color w:val="85200C"/>
          <w:sz w:val="20"/>
          <w:szCs w:val="20"/>
        </w:rPr>
        <w:t>M,0,0,1</w:t>
      </w:r>
    </w:p>
    <w:p w:rsidR="0019485D" w:rsidRPr="0019485D" w:rsidRDefault="0019485D" w:rsidP="00194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9485D">
        <w:rPr>
          <w:rFonts w:ascii="Courier New" w:eastAsia="Times New Roman" w:hAnsi="Courier New" w:cs="Courier New"/>
          <w:color w:val="85200C"/>
          <w:sz w:val="20"/>
          <w:szCs w:val="20"/>
        </w:rPr>
        <w:t>M,0,1,2</w:t>
      </w:r>
    </w:p>
    <w:p w:rsidR="0019485D" w:rsidRPr="0019485D" w:rsidRDefault="0019485D" w:rsidP="00194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9485D">
        <w:rPr>
          <w:rFonts w:ascii="Courier New" w:eastAsia="Times New Roman" w:hAnsi="Courier New" w:cs="Courier New"/>
          <w:color w:val="85200C"/>
          <w:sz w:val="20"/>
          <w:szCs w:val="20"/>
        </w:rPr>
        <w:t>M,1,0,3</w:t>
      </w:r>
    </w:p>
    <w:p w:rsidR="0019485D" w:rsidRPr="0019485D" w:rsidRDefault="0019485D" w:rsidP="00194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9485D">
        <w:rPr>
          <w:rFonts w:ascii="Courier New" w:eastAsia="Times New Roman" w:hAnsi="Courier New" w:cs="Courier New"/>
          <w:color w:val="85200C"/>
          <w:sz w:val="20"/>
          <w:szCs w:val="20"/>
        </w:rPr>
        <w:t>M,1,1,4</w:t>
      </w:r>
    </w:p>
    <w:p w:rsidR="0019485D" w:rsidRPr="0019485D" w:rsidRDefault="0019485D" w:rsidP="00194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9485D">
        <w:rPr>
          <w:rFonts w:ascii="Courier New" w:eastAsia="Times New Roman" w:hAnsi="Courier New" w:cs="Courier New"/>
          <w:color w:val="0000FF"/>
          <w:sz w:val="20"/>
          <w:szCs w:val="20"/>
        </w:rPr>
        <w:t>$ cat N</w:t>
      </w:r>
    </w:p>
    <w:p w:rsidR="0019485D" w:rsidRPr="0019485D" w:rsidRDefault="0019485D" w:rsidP="00194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9485D">
        <w:rPr>
          <w:rFonts w:ascii="Courier New" w:eastAsia="Times New Roman" w:hAnsi="Courier New" w:cs="Courier New"/>
          <w:color w:val="85200C"/>
          <w:sz w:val="20"/>
          <w:szCs w:val="20"/>
        </w:rPr>
        <w:t>N,0,0,5</w:t>
      </w:r>
    </w:p>
    <w:p w:rsidR="0019485D" w:rsidRPr="0019485D" w:rsidRDefault="0019485D" w:rsidP="00194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9485D">
        <w:rPr>
          <w:rFonts w:ascii="Courier New" w:eastAsia="Times New Roman" w:hAnsi="Courier New" w:cs="Courier New"/>
          <w:color w:val="85200C"/>
          <w:sz w:val="20"/>
          <w:szCs w:val="20"/>
        </w:rPr>
        <w:t>N,0,1,6</w:t>
      </w:r>
    </w:p>
    <w:p w:rsidR="0019485D" w:rsidRPr="0019485D" w:rsidRDefault="0019485D" w:rsidP="00194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9485D">
        <w:rPr>
          <w:rFonts w:ascii="Courier New" w:eastAsia="Times New Roman" w:hAnsi="Courier New" w:cs="Courier New"/>
          <w:color w:val="85200C"/>
          <w:sz w:val="20"/>
          <w:szCs w:val="20"/>
        </w:rPr>
        <w:t>N,1,0,7</w:t>
      </w:r>
    </w:p>
    <w:p w:rsidR="0019485D" w:rsidRPr="0019485D" w:rsidRDefault="0019485D" w:rsidP="00194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9485D">
        <w:rPr>
          <w:rFonts w:ascii="Courier New" w:eastAsia="Times New Roman" w:hAnsi="Courier New" w:cs="Courier New"/>
          <w:color w:val="85200C"/>
          <w:sz w:val="20"/>
          <w:szCs w:val="20"/>
        </w:rPr>
        <w:t>N,1,1,8</w:t>
      </w:r>
    </w:p>
    <w:p w:rsidR="0019485D" w:rsidRPr="0019485D" w:rsidRDefault="0019485D" w:rsidP="00194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9485D">
        <w:rPr>
          <w:rFonts w:ascii="Courier New" w:eastAsia="Times New Roman" w:hAnsi="Courier New" w:cs="Courier New"/>
          <w:color w:val="0000FF"/>
          <w:sz w:val="20"/>
          <w:szCs w:val="20"/>
        </w:rPr>
        <w:t>$ hadoop fs -mkdir Matrix/</w:t>
      </w:r>
    </w:p>
    <w:p w:rsidR="0019485D" w:rsidRPr="0019485D" w:rsidRDefault="0019485D" w:rsidP="00194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9485D">
        <w:rPr>
          <w:rFonts w:ascii="Courier New" w:eastAsia="Times New Roman" w:hAnsi="Courier New" w:cs="Courier New"/>
          <w:color w:val="0000FF"/>
          <w:sz w:val="20"/>
          <w:szCs w:val="20"/>
        </w:rPr>
        <w:t>$ hadoop fs -copyFromLocal M Matrix/</w:t>
      </w:r>
    </w:p>
    <w:p w:rsidR="0019485D" w:rsidRPr="0019485D" w:rsidRDefault="0019485D" w:rsidP="00194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9485D">
        <w:rPr>
          <w:rFonts w:ascii="Courier New" w:eastAsia="Times New Roman" w:hAnsi="Courier New" w:cs="Courier New"/>
          <w:color w:val="0000FF"/>
          <w:sz w:val="20"/>
          <w:szCs w:val="20"/>
        </w:rPr>
        <w:t>$ hadoop fs -copyFromLocal N Matrix/</w:t>
      </w:r>
    </w:p>
    <w:p w:rsidR="0019485D" w:rsidRDefault="0019485D" w:rsidP="0019485D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color w:val="2E2E2E"/>
        </w:rPr>
      </w:pPr>
    </w:p>
    <w:p w:rsidR="0019485D" w:rsidRDefault="0019485D" w:rsidP="0019485D">
      <w:pPr>
        <w:shd w:val="clear" w:color="auto" w:fill="FFFFFF"/>
        <w:spacing w:after="0" w:line="240" w:lineRule="auto"/>
        <w:rPr>
          <w:rFonts w:ascii="Cambria" w:hAnsi="Cambria"/>
          <w:b/>
          <w:bCs/>
          <w:color w:val="2E2E2E"/>
          <w:sz w:val="20"/>
          <w:szCs w:val="13"/>
          <w:shd w:val="clear" w:color="auto" w:fill="FFFFFF"/>
        </w:rPr>
      </w:pPr>
      <w:r w:rsidRPr="0019485D">
        <w:rPr>
          <w:rFonts w:ascii="Cambria" w:hAnsi="Cambria"/>
          <w:b/>
          <w:bCs/>
          <w:color w:val="2E2E2E"/>
          <w:sz w:val="20"/>
          <w:szCs w:val="13"/>
          <w:shd w:val="clear" w:color="auto" w:fill="FFFFFF"/>
        </w:rPr>
        <w:lastRenderedPageBreak/>
        <w:t>Step 6. Executing the jar file using hadoop command and thus how fetching record from HDFS and storing output in HDFS.</w:t>
      </w:r>
    </w:p>
    <w:p w:rsidR="0019485D" w:rsidRDefault="0019485D" w:rsidP="0019485D">
      <w:pPr>
        <w:shd w:val="clear" w:color="auto" w:fill="FFFFFF"/>
        <w:spacing w:after="0" w:line="240" w:lineRule="auto"/>
        <w:rPr>
          <w:rFonts w:ascii="Cambria" w:hAnsi="Cambria"/>
          <w:b/>
          <w:bCs/>
          <w:color w:val="2E2E2E"/>
          <w:sz w:val="20"/>
          <w:szCs w:val="13"/>
          <w:shd w:val="clear" w:color="auto" w:fill="FFFFFF"/>
        </w:rPr>
      </w:pPr>
    </w:p>
    <w:p w:rsidR="0019485D" w:rsidRPr="0019485D" w:rsidRDefault="0019485D" w:rsidP="001948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E2E2E"/>
          <w:sz w:val="21"/>
          <w:szCs w:val="21"/>
          <w:u w:val="single"/>
        </w:rPr>
      </w:pPr>
      <w:r w:rsidRPr="0019485D">
        <w:rPr>
          <w:rFonts w:ascii="Cambria" w:eastAsia="Times New Roman" w:hAnsi="Cambria" w:cs="Arial"/>
          <w:b/>
          <w:bCs/>
          <w:color w:val="2E2E2E"/>
          <w:u w:val="single"/>
        </w:rPr>
        <w:t xml:space="preserve">Step 7. Getting </w:t>
      </w:r>
      <w:r w:rsidRPr="0019485D">
        <w:rPr>
          <w:rFonts w:ascii="Cambria" w:eastAsia="Times New Roman" w:hAnsi="Cambria" w:cs="Arial"/>
          <w:b/>
          <w:bCs/>
          <w:color w:val="2E2E2E"/>
          <w:highlight w:val="lightGray"/>
          <w:u w:val="single"/>
        </w:rPr>
        <w:t>Output</w:t>
      </w:r>
      <w:r w:rsidRPr="0019485D">
        <w:rPr>
          <w:rFonts w:ascii="Cambria" w:eastAsia="Times New Roman" w:hAnsi="Cambria" w:cs="Arial"/>
          <w:b/>
          <w:bCs/>
          <w:color w:val="2E2E2E"/>
          <w:u w:val="single"/>
        </w:rPr>
        <w:t xml:space="preserve"> from part-r-00000 that was generated after the execution of the hadoop command. </w:t>
      </w:r>
    </w:p>
    <w:p w:rsidR="0019485D" w:rsidRPr="0019485D" w:rsidRDefault="0019485D" w:rsidP="00194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9485D">
        <w:rPr>
          <w:rFonts w:ascii="Courier New" w:eastAsia="Times New Roman" w:hAnsi="Courier New" w:cs="Courier New"/>
          <w:color w:val="0000FF"/>
          <w:sz w:val="20"/>
          <w:szCs w:val="20"/>
        </w:rPr>
        <w:t>$ hadoop fs -cat result/part-r-00000</w:t>
      </w:r>
    </w:p>
    <w:p w:rsidR="0019485D" w:rsidRPr="0019485D" w:rsidRDefault="0019485D" w:rsidP="00194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9485D">
        <w:rPr>
          <w:rFonts w:ascii="Courier New" w:eastAsia="Times New Roman" w:hAnsi="Courier New" w:cs="Courier New"/>
          <w:color w:val="85200C"/>
          <w:sz w:val="20"/>
          <w:szCs w:val="20"/>
        </w:rPr>
        <w:t>0,0,19.0</w:t>
      </w:r>
    </w:p>
    <w:p w:rsidR="0019485D" w:rsidRPr="0019485D" w:rsidRDefault="0019485D" w:rsidP="00194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9485D">
        <w:rPr>
          <w:rFonts w:ascii="Courier New" w:eastAsia="Times New Roman" w:hAnsi="Courier New" w:cs="Courier New"/>
          <w:color w:val="85200C"/>
          <w:sz w:val="20"/>
          <w:szCs w:val="20"/>
        </w:rPr>
        <w:t>0,1,22.0</w:t>
      </w:r>
    </w:p>
    <w:p w:rsidR="0019485D" w:rsidRPr="0019485D" w:rsidRDefault="0019485D" w:rsidP="00194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9485D">
        <w:rPr>
          <w:rFonts w:ascii="Courier New" w:eastAsia="Times New Roman" w:hAnsi="Courier New" w:cs="Courier New"/>
          <w:color w:val="85200C"/>
          <w:sz w:val="20"/>
          <w:szCs w:val="20"/>
        </w:rPr>
        <w:t>1,0,43.0</w:t>
      </w:r>
    </w:p>
    <w:p w:rsidR="0019485D" w:rsidRPr="0019485D" w:rsidRDefault="0019485D" w:rsidP="00194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9485D">
        <w:rPr>
          <w:rFonts w:ascii="Courier New" w:eastAsia="Times New Roman" w:hAnsi="Courier New" w:cs="Courier New"/>
          <w:color w:val="85200C"/>
          <w:sz w:val="20"/>
          <w:szCs w:val="20"/>
        </w:rPr>
        <w:t>1,1,50.0</w:t>
      </w:r>
    </w:p>
    <w:p w:rsidR="0019485D" w:rsidRPr="0019485D" w:rsidRDefault="0019485D" w:rsidP="0019485D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color w:val="2E2E2E"/>
          <w:sz w:val="36"/>
        </w:rPr>
      </w:pPr>
    </w:p>
    <w:sectPr w:rsidR="0019485D" w:rsidRPr="0019485D" w:rsidSect="004F7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3"/>
    <w:multiLevelType w:val="hybridMultilevel"/>
    <w:tmpl w:val="440BADFC"/>
    <w:lvl w:ilvl="0" w:tplc="FFFFFFFF">
      <w:start w:val="9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95F67"/>
    <w:rsid w:val="00180F5F"/>
    <w:rsid w:val="0019485D"/>
    <w:rsid w:val="00392244"/>
    <w:rsid w:val="004F7725"/>
    <w:rsid w:val="0055227E"/>
    <w:rsid w:val="00E95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F67"/>
    <w:pPr>
      <w:ind w:left="720"/>
      <w:contextualSpacing/>
    </w:pPr>
    <w:rPr>
      <w:rFonts w:ascii="Calibri" w:eastAsia="Calibri" w:hAnsi="Calibri" w:cs="Times New Roman"/>
      <w:lang w:val="en-IE"/>
    </w:rPr>
  </w:style>
  <w:style w:type="character" w:styleId="Hyperlink">
    <w:name w:val="Hyperlink"/>
    <w:basedOn w:val="DefaultParagraphFont"/>
    <w:uiPriority w:val="99"/>
    <w:unhideWhenUsed/>
    <w:rsid w:val="00392244"/>
    <w:rPr>
      <w:color w:val="CC990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2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2020-11-27T10:36:00Z</dcterms:created>
  <dcterms:modified xsi:type="dcterms:W3CDTF">2020-11-27T11:30:00Z</dcterms:modified>
</cp:coreProperties>
</file>